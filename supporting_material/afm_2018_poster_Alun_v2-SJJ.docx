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BC82C" w14:textId="37F75E83" w:rsidR="00432E34" w:rsidRPr="00F14463" w:rsidRDefault="009A5CAD" w:rsidP="008E0676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DA7FA" wp14:editId="516F9336">
                <wp:simplePos x="0" y="0"/>
                <wp:positionH relativeFrom="column">
                  <wp:posOffset>4932680</wp:posOffset>
                </wp:positionH>
                <wp:positionV relativeFrom="paragraph">
                  <wp:posOffset>-96520</wp:posOffset>
                </wp:positionV>
                <wp:extent cx="4319905" cy="2878455"/>
                <wp:effectExtent l="0" t="0" r="0" b="4445"/>
                <wp:wrapThrough wrapText="bothSides">
                  <wp:wrapPolygon edited="0">
                    <wp:start x="0" y="0"/>
                    <wp:lineTo x="0" y="21538"/>
                    <wp:lineTo x="21527" y="21538"/>
                    <wp:lineTo x="21527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2878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7A3F0" w14:textId="185FAD61" w:rsidR="001C7239" w:rsidRPr="001C7239" w:rsidRDefault="00463F3A" w:rsidP="001C72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LIME collage placeholder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DA7FA" id="Rectangle 15" o:spid="_x0000_s1026" style="position:absolute;margin-left:388.4pt;margin-top:-7.6pt;width:340.15pt;height:22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" fillcolor="#4472c4 [3204]" stroked="f" strokeweight="1pt">
                <v:textbox>
                  <w:txbxContent>
                    <w:p w14:paraId="0317A3F0" w14:textId="185FAD61" w:rsidR="001C7239" w:rsidRPr="001C7239" w:rsidRDefault="00463F3A" w:rsidP="001C72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LIME collage placeholder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5263E">
        <w:t>Introduction</w:t>
      </w:r>
    </w:p>
    <w:p w14:paraId="364B33A7" w14:textId="07914F93" w:rsidR="00312BD5" w:rsidRDefault="00976F18" w:rsidP="008E0676">
      <w:pPr>
        <w:pStyle w:val="BodyText"/>
      </w:pPr>
      <w:ins w:id="0" w:author="Julier, Simon" w:date="2018-08-17T10:57:00Z">
        <w:r>
          <w:t xml:space="preserve">In many military operations, we must be able to explain how an A.I. algorithm reached a decision. </w:t>
        </w:r>
      </w:ins>
      <w:ins w:id="1" w:author="Julier, Simon" w:date="2018-08-17T10:56:00Z">
        <w:r w:rsidR="00D219B9">
          <w:t>P</w:t>
        </w:r>
      </w:ins>
      <w:del w:id="2" w:author="Julier, Simon" w:date="2018-08-17T10:56:00Z">
        <w:r w:rsidR="0060717B" w:rsidDel="00D219B9">
          <w:delText>In p</w:delText>
        </w:r>
      </w:del>
      <w:r w:rsidR="0060717B">
        <w:t>revious</w:t>
      </w:r>
      <w:ins w:id="3" w:author="Julier, Simon" w:date="2018-08-17T10:56:00Z">
        <w:r w:rsidR="00D219B9">
          <w:t xml:space="preserve">ly, </w:t>
        </w:r>
      </w:ins>
      <w:del w:id="4" w:author="Julier, Simon" w:date="2018-08-17T10:56:00Z">
        <w:r w:rsidR="0060717B" w:rsidDel="00D219B9">
          <w:delText xml:space="preserve"> work</w:delText>
        </w:r>
        <w:r w:rsidR="002152CE" w:rsidDel="00D219B9">
          <w:delText>[1</w:delText>
        </w:r>
        <w:r w:rsidR="00D10306" w:rsidDel="00D219B9">
          <w:delText>]</w:delText>
        </w:r>
        <w:r w:rsidR="00A33637" w:rsidDel="00D219B9">
          <w:delText>,</w:delText>
        </w:r>
        <w:r w:rsidR="0060717B" w:rsidDel="00D219B9">
          <w:delText xml:space="preserve"> </w:delText>
        </w:r>
      </w:del>
      <w:r w:rsidR="0060717B">
        <w:t xml:space="preserve">we </w:t>
      </w:r>
      <w:del w:id="5" w:author="Julier, Simon" w:date="2018-08-17T10:56:00Z">
        <w:r w:rsidR="0060717B" w:rsidDel="00D219B9">
          <w:delText xml:space="preserve">outlined </w:delText>
        </w:r>
      </w:del>
      <w:ins w:id="6" w:author="Julier, Simon" w:date="2018-08-17T10:56:00Z">
        <w:r w:rsidR="00D219B9">
          <w:t>argued</w:t>
        </w:r>
        <w:r w:rsidR="00D219B9">
          <w:t xml:space="preserve"> </w:t>
        </w:r>
      </w:ins>
      <w:r w:rsidR="0060717B">
        <w:t>that</w:t>
      </w:r>
      <w:r w:rsidR="0001629F">
        <w:t xml:space="preserve"> </w:t>
      </w:r>
      <w:r w:rsidR="0001629F" w:rsidRPr="00825134">
        <w:rPr>
          <w:b/>
        </w:rPr>
        <w:t>the</w:t>
      </w:r>
      <w:r w:rsidR="0060717B" w:rsidRPr="00825134">
        <w:rPr>
          <w:b/>
        </w:rPr>
        <w:t xml:space="preserve"> </w:t>
      </w:r>
      <w:r w:rsidR="00312BD5" w:rsidRPr="00825134">
        <w:rPr>
          <w:b/>
        </w:rPr>
        <w:t xml:space="preserve">utility of </w:t>
      </w:r>
      <w:ins w:id="7" w:author="Julier, Simon" w:date="2018-08-17T10:57:00Z">
        <w:r>
          <w:rPr>
            <w:b/>
          </w:rPr>
          <w:t xml:space="preserve">an explanation </w:t>
        </w:r>
      </w:ins>
      <w:del w:id="8" w:author="Julier, Simon" w:date="2018-08-17T10:57:00Z">
        <w:r w:rsidR="00AF47E7" w:rsidDel="00976F18">
          <w:rPr>
            <w:b/>
          </w:rPr>
          <w:delText xml:space="preserve">a technique </w:delText>
        </w:r>
        <w:r w:rsidR="00312BD5" w:rsidRPr="00825134" w:rsidDel="00976F18">
          <w:rPr>
            <w:b/>
          </w:rPr>
          <w:delText xml:space="preserve">for explaining </w:delText>
        </w:r>
        <w:r w:rsidR="00825134" w:rsidRPr="00825134" w:rsidDel="00976F18">
          <w:rPr>
            <w:b/>
          </w:rPr>
          <w:delText>a</w:delText>
        </w:r>
        <w:r w:rsidR="00312BD5" w:rsidRPr="00825134" w:rsidDel="00976F18">
          <w:rPr>
            <w:b/>
          </w:rPr>
          <w:delText xml:space="preserve"> decision</w:delText>
        </w:r>
        <w:r w:rsidR="00312BD5" w:rsidDel="00976F18">
          <w:delText xml:space="preserve"> reached by an </w:delText>
        </w:r>
        <w:r w:rsidR="0001629F" w:rsidDel="00976F18">
          <w:delText xml:space="preserve">A.I. </w:delText>
        </w:r>
        <w:r w:rsidR="00312BD5" w:rsidDel="00976F18">
          <w:delText xml:space="preserve">algorithm </w:delText>
        </w:r>
      </w:del>
      <w:r w:rsidR="00825134" w:rsidRPr="00825134">
        <w:rPr>
          <w:b/>
        </w:rPr>
        <w:t>depends</w:t>
      </w:r>
      <w:r w:rsidR="00312BD5" w:rsidRPr="00825134">
        <w:rPr>
          <w:b/>
        </w:rPr>
        <w:t xml:space="preserve"> on</w:t>
      </w:r>
      <w:r w:rsidR="00312BD5">
        <w:t xml:space="preserve"> the </w:t>
      </w:r>
      <w:r w:rsidR="00312BD5" w:rsidRPr="00825134">
        <w:rPr>
          <w:b/>
        </w:rPr>
        <w:t>nature of the task</w:t>
      </w:r>
      <w:r w:rsidR="00312BD5">
        <w:t xml:space="preserve"> being performed </w:t>
      </w:r>
      <w:r w:rsidR="00312BD5" w:rsidRPr="00825134">
        <w:rPr>
          <w:b/>
        </w:rPr>
        <w:t>and the</w:t>
      </w:r>
      <w:r w:rsidR="00312BD5">
        <w:t xml:space="preserve"> </w:t>
      </w:r>
      <w:r w:rsidR="00312BD5" w:rsidRPr="00825134">
        <w:rPr>
          <w:b/>
        </w:rPr>
        <w:t>role of the agent</w:t>
      </w:r>
      <w:r w:rsidR="00312BD5">
        <w:t xml:space="preserve"> consuming the explanation</w:t>
      </w:r>
      <w:ins w:id="9" w:author="Julier, Simon" w:date="2018-08-17T10:56:00Z">
        <w:r w:rsidR="00D219B9">
          <w:t xml:space="preserve"> </w:t>
        </w:r>
        <w:r w:rsidR="00D219B9">
          <w:t>[1]</w:t>
        </w:r>
      </w:ins>
      <w:r w:rsidR="00312BD5">
        <w:t>.</w:t>
      </w:r>
    </w:p>
    <w:p w14:paraId="5EA48E44" w14:textId="44BACF4B" w:rsidR="00312BD5" w:rsidRDefault="009A5CAD" w:rsidP="00312BD5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939F0" wp14:editId="58AB4EEE">
                <wp:simplePos x="0" y="0"/>
                <wp:positionH relativeFrom="column">
                  <wp:posOffset>4941099</wp:posOffset>
                </wp:positionH>
                <wp:positionV relativeFrom="paragraph">
                  <wp:posOffset>857476</wp:posOffset>
                </wp:positionV>
                <wp:extent cx="4319905" cy="635"/>
                <wp:effectExtent l="0" t="0" r="0" b="12065"/>
                <wp:wrapThrough wrapText="bothSides">
                  <wp:wrapPolygon edited="0">
                    <wp:start x="0" y="0"/>
                    <wp:lineTo x="0" y="0"/>
                    <wp:lineTo x="21527" y="0"/>
                    <wp:lineTo x="21527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01ABFA" w14:textId="7EF4A2AC" w:rsidR="001C3AB0" w:rsidRPr="0065651F" w:rsidRDefault="001C3AB0" w:rsidP="001C3AB0">
                            <w:pPr>
                              <w:pStyle w:val="Caption"/>
                              <w:rPr>
                                <w:b/>
                                <w:noProof/>
                                <w:color w:val="000000" w:themeColor="text1"/>
                                <w:sz w:val="52"/>
                              </w:rPr>
                            </w:pPr>
                            <w:bookmarkStart w:id="10" w:name="_Ref522155368"/>
                            <w:r w:rsidRPr="0065651F">
                              <w:rPr>
                                <w:sz w:val="21"/>
                              </w:rPr>
                              <w:t xml:space="preserve">Figure </w:t>
                            </w:r>
                            <w:bookmarkEnd w:id="10"/>
                            <w:r w:rsidR="002F3490" w:rsidRPr="0065651F">
                              <w:rPr>
                                <w:sz w:val="21"/>
                              </w:rPr>
                              <w:t>2</w:t>
                            </w:r>
                            <w:r w:rsidRPr="0065651F">
                              <w:rPr>
                                <w:sz w:val="21"/>
                              </w:rPr>
                              <w:t>: Example</w:t>
                            </w:r>
                            <w:r w:rsidR="003470E3" w:rsidRPr="0065651F">
                              <w:rPr>
                                <w:sz w:val="21"/>
                              </w:rPr>
                              <w:t>s</w:t>
                            </w:r>
                            <w:r w:rsidRPr="0065651F">
                              <w:rPr>
                                <w:sz w:val="21"/>
                              </w:rPr>
                              <w:t xml:space="preserve"> of a LIME explanation. Evidence towards the given classification (“Gun Wielder”) is highlighted in green, whilst evidence against is highlighted in red.</w:t>
                            </w:r>
                            <w:r w:rsidR="003470E3" w:rsidRPr="0065651F">
                              <w:rPr>
                                <w:sz w:val="21"/>
                              </w:rPr>
                              <w:t xml:space="preserve"> Inconsistencies can be seen in the regions highlighted by the technique.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939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89.05pt;margin-top:67.5pt;width:340.1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" stroked="f">
                <v:textbox style="mso-fit-shape-to-text:t" inset="0,0,0,0">
                  <w:txbxContent>
                    <w:p w14:paraId="5501ABFA" w14:textId="7EF4A2AC" w:rsidR="001C3AB0" w:rsidRPr="0065651F" w:rsidRDefault="001C3AB0" w:rsidP="001C3AB0">
                      <w:pPr>
                        <w:pStyle w:val="Caption"/>
                        <w:rPr>
                          <w:b/>
                          <w:noProof/>
                          <w:color w:val="000000" w:themeColor="text1"/>
                          <w:sz w:val="52"/>
                        </w:rPr>
                      </w:pPr>
                      <w:bookmarkStart w:id="1" w:name="_Ref522155368"/>
                      <w:r w:rsidRPr="0065651F">
                        <w:rPr>
                          <w:sz w:val="21"/>
                        </w:rPr>
                        <w:t xml:space="preserve">Figure </w:t>
                      </w:r>
                      <w:bookmarkEnd w:id="1"/>
                      <w:r w:rsidR="002F3490" w:rsidRPr="0065651F">
                        <w:rPr>
                          <w:sz w:val="21"/>
                        </w:rPr>
                        <w:t>2</w:t>
                      </w:r>
                      <w:r w:rsidRPr="0065651F">
                        <w:rPr>
                          <w:sz w:val="21"/>
                        </w:rPr>
                        <w:t>: Example</w:t>
                      </w:r>
                      <w:r w:rsidR="003470E3" w:rsidRPr="0065651F">
                        <w:rPr>
                          <w:sz w:val="21"/>
                        </w:rPr>
                        <w:t>s</w:t>
                      </w:r>
                      <w:r w:rsidRPr="0065651F">
                        <w:rPr>
                          <w:sz w:val="21"/>
                        </w:rPr>
                        <w:t xml:space="preserve"> of a LIME explanation. Evidence towards the given classification (“Gun Wielder”) is highlighted in green, whilst evidence against is highlighted in red.</w:t>
                      </w:r>
                      <w:r w:rsidR="003470E3" w:rsidRPr="0065651F">
                        <w:rPr>
                          <w:sz w:val="21"/>
                        </w:rPr>
                        <w:t xml:space="preserve"> Inconsistencies can be seen in the regions highlighted by the technique.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12BD5">
        <w:t xml:space="preserve">To explore this, </w:t>
      </w:r>
      <w:r w:rsidR="00312BD5" w:rsidRPr="00825134">
        <w:rPr>
          <w:b/>
        </w:rPr>
        <w:t xml:space="preserve">we have developed a framework of datasets, machine </w:t>
      </w:r>
      <w:proofErr w:type="gramStart"/>
      <w:r w:rsidR="00312BD5" w:rsidRPr="00825134">
        <w:rPr>
          <w:b/>
        </w:rPr>
        <w:t>learning</w:t>
      </w:r>
      <w:r w:rsidR="000414C2">
        <w:rPr>
          <w:b/>
        </w:rPr>
        <w:t xml:space="preserve"> </w:t>
      </w:r>
      <w:r w:rsidR="00312BD5" w:rsidRPr="00825134">
        <w:rPr>
          <w:b/>
        </w:rPr>
        <w:t xml:space="preserve"> models</w:t>
      </w:r>
      <w:proofErr w:type="gramEnd"/>
      <w:r w:rsidR="00312BD5" w:rsidRPr="00825134">
        <w:rPr>
          <w:b/>
        </w:rPr>
        <w:t xml:space="preserve"> and explanation techniques</w:t>
      </w:r>
      <w:r w:rsidR="00312BD5">
        <w:t xml:space="preserve"> which </w:t>
      </w:r>
      <w:r w:rsidR="00AF47E7">
        <w:t>allows for the comparison</w:t>
      </w:r>
      <w:r w:rsidR="00312BD5">
        <w:t xml:space="preserve"> between </w:t>
      </w:r>
      <w:r w:rsidR="00AF47E7">
        <w:t>a range of</w:t>
      </w:r>
      <w:r w:rsidR="00312BD5">
        <w:t xml:space="preserve"> explanation</w:t>
      </w:r>
      <w:r w:rsidR="000414C2">
        <w:t>s</w:t>
      </w:r>
      <w:r w:rsidR="00312BD5">
        <w:t xml:space="preserve"> in the context of </w:t>
      </w:r>
      <w:r w:rsidR="00AF47E7">
        <w:t>different</w:t>
      </w:r>
      <w:r w:rsidR="00312BD5">
        <w:t xml:space="preserve"> tasks. </w:t>
      </w:r>
    </w:p>
    <w:p w14:paraId="4345FE86" w14:textId="1133B373" w:rsidR="00312BD5" w:rsidRDefault="000414C2" w:rsidP="00312BD5">
      <w:pPr>
        <w:pStyle w:val="BodyText"/>
      </w:pPr>
      <w:r>
        <w:t>Objectives of the Framework</w:t>
      </w:r>
      <w:r w:rsidR="00312BD5">
        <w:t>:</w:t>
      </w:r>
    </w:p>
    <w:p w14:paraId="551909F9" w14:textId="6799D7FB" w:rsidR="00312BD5" w:rsidRDefault="000414C2" w:rsidP="000414C2">
      <w:pPr>
        <w:pStyle w:val="BodyText"/>
      </w:pPr>
      <w:r>
        <w:rPr>
          <w:b/>
        </w:rPr>
        <w:t>Build</w:t>
      </w:r>
      <w:r w:rsidR="00EA6D00">
        <w:rPr>
          <w:b/>
        </w:rPr>
        <w:t xml:space="preserve"> </w:t>
      </w:r>
      <w:r w:rsidR="00312BD5" w:rsidRPr="00825134">
        <w:rPr>
          <w:b/>
        </w:rPr>
        <w:t xml:space="preserve">intuition </w:t>
      </w:r>
      <w:r w:rsidR="00825134" w:rsidRPr="00825134">
        <w:rPr>
          <w:b/>
        </w:rPr>
        <w:t xml:space="preserve">for </w:t>
      </w:r>
      <w:r w:rsidR="00312BD5" w:rsidRPr="00825134">
        <w:rPr>
          <w:b/>
        </w:rPr>
        <w:t>current and future explanation techniques</w:t>
      </w:r>
      <w:r w:rsidR="00EA6D00">
        <w:t xml:space="preserve"> </w:t>
      </w:r>
      <w:ins w:id="11" w:author="Julier, Simon" w:date="2018-08-17T10:58:00Z">
        <w:r w:rsidR="00395DC6">
          <w:t xml:space="preserve">by </w:t>
        </w:r>
      </w:ins>
      <w:r w:rsidR="00312BD5">
        <w:t xml:space="preserve">allowing for innovations in </w:t>
      </w:r>
      <w:r w:rsidR="00EA6D00">
        <w:t>their use</w:t>
      </w:r>
      <w:r w:rsidR="00312BD5">
        <w:t xml:space="preserve"> and </w:t>
      </w:r>
      <w:r w:rsidR="00EA6D00">
        <w:t xml:space="preserve">in the creation of </w:t>
      </w:r>
      <w:r w:rsidR="00312BD5">
        <w:t>novel techniques.</w:t>
      </w:r>
    </w:p>
    <w:p w14:paraId="4618B6CA" w14:textId="780A77CE" w:rsidR="001C3AB0" w:rsidRDefault="002F3490" w:rsidP="000414C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52FDED" wp14:editId="797F93F1">
                <wp:simplePos x="0" y="0"/>
                <wp:positionH relativeFrom="column">
                  <wp:posOffset>-10795</wp:posOffset>
                </wp:positionH>
                <wp:positionV relativeFrom="paragraph">
                  <wp:posOffset>4657090</wp:posOffset>
                </wp:positionV>
                <wp:extent cx="4318000" cy="635"/>
                <wp:effectExtent l="0" t="0" r="0" b="12065"/>
                <wp:wrapThrough wrapText="bothSides">
                  <wp:wrapPolygon edited="0">
                    <wp:start x="0" y="0"/>
                    <wp:lineTo x="0" y="0"/>
                    <wp:lineTo x="21536" y="0"/>
                    <wp:lineTo x="21536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2DE005" w14:textId="0A5BEF2D" w:rsidR="002F3490" w:rsidRPr="0065651F" w:rsidRDefault="002F3490" w:rsidP="002F3490">
                            <w:pPr>
                              <w:pStyle w:val="Caption"/>
                              <w:rPr>
                                <w:rFonts w:eastAsia="Times New Roman" w:cs="Times New Roman"/>
                                <w:b/>
                                <w:noProof/>
                                <w:sz w:val="36"/>
                                <w:lang w:val="en-US"/>
                              </w:rPr>
                            </w:pPr>
                            <w:r w:rsidRPr="0065651F">
                              <w:rPr>
                                <w:sz w:val="20"/>
                              </w:rPr>
                              <w:t>Figure 1: Using the interpretability framework to compare different explanation techniques generated relating to the</w:t>
                            </w:r>
                            <w:r w:rsidR="003470E3" w:rsidRPr="0065651F">
                              <w:rPr>
                                <w:sz w:val="20"/>
                              </w:rPr>
                              <w:t xml:space="preserve"> same</w:t>
                            </w:r>
                            <w:r w:rsidRPr="0065651F">
                              <w:rPr>
                                <w:sz w:val="20"/>
                              </w:rPr>
                              <w:t xml:space="preserve"> classification of an input image.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2FDED" id="Text Box 4" o:spid="_x0000_s1028" type="#_x0000_t202" style="position:absolute;left:0;text-align:left;margin-left:-.85pt;margin-top:366.7pt;width:340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" stroked="f">
                <v:textbox style="mso-fit-shape-to-text:t" inset="0,0,0,0">
                  <w:txbxContent>
                    <w:p w14:paraId="182DE005" w14:textId="0A5BEF2D" w:rsidR="002F3490" w:rsidRPr="0065651F" w:rsidRDefault="002F3490" w:rsidP="002F3490">
                      <w:pPr>
                        <w:pStyle w:val="Caption"/>
                        <w:rPr>
                          <w:rFonts w:eastAsia="Times New Roman" w:cs="Times New Roman"/>
                          <w:b/>
                          <w:noProof/>
                          <w:sz w:val="36"/>
                          <w:lang w:val="en-US"/>
                        </w:rPr>
                      </w:pPr>
                      <w:r w:rsidRPr="0065651F">
                        <w:rPr>
                          <w:sz w:val="20"/>
                        </w:rPr>
                        <w:t>Figure 1: Using the interpretability framework to compare different explanation techniques generated relating to the</w:t>
                      </w:r>
                      <w:r w:rsidR="003470E3" w:rsidRPr="0065651F">
                        <w:rPr>
                          <w:sz w:val="20"/>
                        </w:rPr>
                        <w:t xml:space="preserve"> same</w:t>
                      </w:r>
                      <w:r w:rsidRPr="0065651F">
                        <w:rPr>
                          <w:sz w:val="20"/>
                        </w:rPr>
                        <w:t xml:space="preserve"> classification of an input image.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414C2">
        <w:rPr>
          <w:b/>
        </w:rPr>
        <w:t>P</w:t>
      </w:r>
      <w:r w:rsidR="00AF47E7">
        <w:rPr>
          <w:b/>
        </w:rPr>
        <w:t>roduc</w:t>
      </w:r>
      <w:r w:rsidR="000414C2">
        <w:rPr>
          <w:b/>
        </w:rPr>
        <w:t>e</w:t>
      </w:r>
      <w:r w:rsidR="00312BD5" w:rsidRPr="00825134">
        <w:rPr>
          <w:b/>
        </w:rPr>
        <w:t xml:space="preserve"> data that can be used </w:t>
      </w:r>
      <w:del w:id="12" w:author="Julier, Simon" w:date="2018-08-17T10:58:00Z">
        <w:r w:rsidR="000414C2" w:rsidDel="00395DC6">
          <w:rPr>
            <w:b/>
          </w:rPr>
          <w:delText>in</w:delText>
        </w:r>
        <w:r w:rsidR="00312BD5" w:rsidRPr="00825134" w:rsidDel="00395DC6">
          <w:rPr>
            <w:b/>
          </w:rPr>
          <w:delText xml:space="preserve"> </w:delText>
        </w:r>
      </w:del>
      <w:ins w:id="13" w:author="Julier, Simon" w:date="2018-08-17T10:58:00Z">
        <w:r w:rsidR="00395DC6">
          <w:rPr>
            <w:b/>
          </w:rPr>
          <w:t>to</w:t>
        </w:r>
        <w:r w:rsidR="00395DC6" w:rsidRPr="00825134">
          <w:rPr>
            <w:b/>
          </w:rPr>
          <w:t xml:space="preserve"> </w:t>
        </w:r>
      </w:ins>
      <w:r w:rsidR="00312BD5" w:rsidRPr="00825134">
        <w:rPr>
          <w:b/>
        </w:rPr>
        <w:t>develop</w:t>
      </w:r>
      <w:bookmarkStart w:id="14" w:name="_GoBack"/>
      <w:bookmarkEnd w:id="14"/>
      <w:del w:id="15" w:author="Julier, Simon" w:date="2018-08-17T10:58:00Z">
        <w:r w:rsidR="00312BD5" w:rsidRPr="00825134" w:rsidDel="00395DC6">
          <w:rPr>
            <w:b/>
          </w:rPr>
          <w:delText>ing</w:delText>
        </w:r>
      </w:del>
      <w:r w:rsidR="00312BD5" w:rsidRPr="00825134">
        <w:rPr>
          <w:b/>
        </w:rPr>
        <w:t xml:space="preserve"> metrics</w:t>
      </w:r>
      <w:r w:rsidR="00312BD5">
        <w:t xml:space="preserve"> </w:t>
      </w:r>
      <w:r w:rsidR="000414C2">
        <w:t>to</w:t>
      </w:r>
      <w:r w:rsidR="00312BD5">
        <w:t xml:space="preserve"> </w:t>
      </w:r>
      <w:r w:rsidR="008823C4">
        <w:t>measu</w:t>
      </w:r>
      <w:r w:rsidR="00EA6D00">
        <w:t>r</w:t>
      </w:r>
      <w:r w:rsidR="000414C2">
        <w:t>e</w:t>
      </w:r>
      <w:r w:rsidR="00EA6D00">
        <w:t xml:space="preserve"> utility of explanation techniques</w:t>
      </w:r>
      <w:r w:rsidR="008823C4">
        <w:t xml:space="preserve"> </w:t>
      </w:r>
      <w:r w:rsidR="000414C2">
        <w:t>and benchmark their resource cost</w:t>
      </w:r>
      <w:r w:rsidR="008823C4">
        <w:t>.</w:t>
      </w:r>
    </w:p>
    <w:p w14:paraId="1F48F7A2" w14:textId="4BF7CEC1" w:rsidR="000414C2" w:rsidRPr="000414C2" w:rsidRDefault="000414C2" w:rsidP="000414C2">
      <w:pPr>
        <w:pStyle w:val="BodyText"/>
      </w:pPr>
      <w:r w:rsidRPr="00825134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7F579" wp14:editId="56AE7D1D">
                <wp:simplePos x="0" y="0"/>
                <wp:positionH relativeFrom="column">
                  <wp:posOffset>-10795</wp:posOffset>
                </wp:positionH>
                <wp:positionV relativeFrom="paragraph">
                  <wp:posOffset>1152896</wp:posOffset>
                </wp:positionV>
                <wp:extent cx="4318000" cy="2879725"/>
                <wp:effectExtent l="0" t="0" r="0" b="3175"/>
                <wp:wrapThrough wrapText="bothSides">
                  <wp:wrapPolygon edited="0">
                    <wp:start x="0" y="0"/>
                    <wp:lineTo x="0" y="21529"/>
                    <wp:lineTo x="21536" y="21529"/>
                    <wp:lineTo x="21536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0" cy="2879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2BB92" w14:textId="5482BE1D" w:rsidR="001C7239" w:rsidRPr="001C7239" w:rsidRDefault="00463F3A" w:rsidP="001C72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Explanation comparison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7F579" id="Rectangle 16" o:spid="_x0000_s1029" style="position:absolute;margin-left:-.85pt;margin-top:90.8pt;width:340pt;height:2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" fillcolor="#4472c4 [3204]" stroked="f" strokeweight="1pt">
                <v:textbox>
                  <w:txbxContent>
                    <w:p w14:paraId="60C2BB92" w14:textId="5482BE1D" w:rsidR="001C7239" w:rsidRPr="001C7239" w:rsidRDefault="00463F3A" w:rsidP="001C72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Explanation comparison placeholder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</w:rPr>
        <w:t xml:space="preserve">Experiment with ‘coalitions’ of machine learning &amp; explanation services </w:t>
      </w:r>
      <w:r>
        <w:t>in a dynamic context to satisfy mission requirements with consideration of resource usage.</w:t>
      </w:r>
    </w:p>
    <w:p w14:paraId="2957AB10" w14:textId="580CD376" w:rsidR="009A5CAD" w:rsidRDefault="009A5CAD" w:rsidP="00E1137A">
      <w:pPr>
        <w:pStyle w:val="Heading4"/>
      </w:pPr>
    </w:p>
    <w:p w14:paraId="1E6ADBA5" w14:textId="3D4238C4" w:rsidR="00E1137A" w:rsidRDefault="00DE4B39" w:rsidP="00E1137A">
      <w:pPr>
        <w:pStyle w:val="Heading4"/>
      </w:pPr>
      <w:r>
        <w:t>Intended Uses of the Framework</w:t>
      </w:r>
    </w:p>
    <w:p w14:paraId="2EEED9EB" w14:textId="63800C26" w:rsidR="00AE50BA" w:rsidRDefault="00DE4B39" w:rsidP="00DE4B39">
      <w:pPr>
        <w:pStyle w:val="BodyText"/>
        <w:spacing w:after="360"/>
      </w:pPr>
      <w:r w:rsidRPr="00DE4B39">
        <w:rPr>
          <w:b/>
          <w:color w:val="767171" w:themeColor="background2" w:themeShade="80"/>
        </w:rPr>
        <w:t>Comparative/sensitivity analyses of explanation techniques</w:t>
      </w:r>
      <w:r w:rsidRPr="00DE4B39">
        <w:rPr>
          <w:color w:val="767171" w:themeColor="background2" w:themeShade="80"/>
        </w:rPr>
        <w:t xml:space="preserve"> </w:t>
      </w:r>
      <w:r>
        <w:t>e.g., using the Fr</w:t>
      </w:r>
      <w:r w:rsidR="001C3AB0">
        <w:t xml:space="preserve">amework, </w:t>
      </w:r>
      <w:r w:rsidR="009A5CAD">
        <w:t>we</w:t>
      </w:r>
      <w:r w:rsidR="001C3AB0">
        <w:t xml:space="preserve"> </w:t>
      </w:r>
      <w:r w:rsidR="009A5CAD">
        <w:t xml:space="preserve">demonstrated the debugging process of generating </w:t>
      </w:r>
      <w:r w:rsidR="001C3AB0">
        <w:t>mult</w:t>
      </w:r>
      <w:r w:rsidR="009A5CAD">
        <w:t>iple explanations from the same</w:t>
      </w:r>
      <w:r w:rsidR="001C3AB0">
        <w:t xml:space="preserve"> technique</w:t>
      </w:r>
      <w:r w:rsidR="00AE50BA">
        <w:t xml:space="preserve"> (LIME, </w:t>
      </w:r>
      <w:r w:rsidR="00AE50BA" w:rsidRPr="00AE50BA">
        <w:rPr>
          <w:i/>
        </w:rPr>
        <w:fldChar w:fldCharType="begin"/>
      </w:r>
      <w:r w:rsidR="00AE50BA" w:rsidRPr="00AE50BA">
        <w:rPr>
          <w:i/>
        </w:rPr>
        <w:instrText xml:space="preserve"> REF _Ref522155368 \h  \* MERGEFORMAT </w:instrText>
      </w:r>
      <w:r w:rsidR="00AE50BA" w:rsidRPr="00AE50BA">
        <w:rPr>
          <w:i/>
        </w:rPr>
      </w:r>
      <w:r w:rsidR="00AE50BA" w:rsidRPr="00AE50BA">
        <w:rPr>
          <w:i/>
        </w:rPr>
        <w:fldChar w:fldCharType="separate"/>
      </w:r>
      <w:r w:rsidR="004D3BBB" w:rsidRPr="004D3BBB">
        <w:rPr>
          <w:i/>
        </w:rPr>
        <w:t xml:space="preserve">Figure </w:t>
      </w:r>
      <w:r w:rsidR="00AE50BA" w:rsidRPr="00AE50BA">
        <w:rPr>
          <w:i/>
        </w:rPr>
        <w:fldChar w:fldCharType="end"/>
      </w:r>
      <w:r w:rsidR="004D3BBB">
        <w:rPr>
          <w:i/>
        </w:rPr>
        <w:t>2</w:t>
      </w:r>
      <w:r w:rsidR="00AE50BA">
        <w:t>)</w:t>
      </w:r>
      <w:r w:rsidR="001C3AB0">
        <w:t xml:space="preserve"> to </w:t>
      </w:r>
      <w:r w:rsidR="00AE50BA">
        <w:t>measure and improve</w:t>
      </w:r>
      <w:r w:rsidR="001C3AB0">
        <w:t xml:space="preserve"> </w:t>
      </w:r>
      <w:r w:rsidR="00AE50BA">
        <w:t>its</w:t>
      </w:r>
      <w:r w:rsidR="001C3AB0">
        <w:t xml:space="preserve"> </w:t>
      </w:r>
      <w:r w:rsidR="00E15427">
        <w:t>stability</w:t>
      </w:r>
      <w:r w:rsidR="00AF47E7">
        <w:t xml:space="preserve"> </w:t>
      </w:r>
      <w:r w:rsidR="002152CE">
        <w:t>[2</w:t>
      </w:r>
      <w:r w:rsidR="00E15427">
        <w:t>]</w:t>
      </w:r>
      <w:r w:rsidR="00AE50BA">
        <w:t>.</w:t>
      </w:r>
    </w:p>
    <w:p w14:paraId="550D919B" w14:textId="091EC4C7" w:rsidR="003470E3" w:rsidRDefault="00DE4B39" w:rsidP="00DE4B39">
      <w:pPr>
        <w:pStyle w:val="BodyText"/>
        <w:spacing w:after="360"/>
      </w:pPr>
      <w:r w:rsidRPr="00DE4B39">
        <w:rPr>
          <w:b/>
          <w:color w:val="767171" w:themeColor="background2" w:themeShade="80"/>
        </w:rPr>
        <w:t xml:space="preserve">Empirical studies of explanation </w:t>
      </w:r>
      <w:proofErr w:type="spellStart"/>
      <w:r w:rsidRPr="00DE4B39">
        <w:rPr>
          <w:b/>
          <w:color w:val="767171" w:themeColor="background2" w:themeShade="80"/>
        </w:rPr>
        <w:t>visualisations</w:t>
      </w:r>
      <w:proofErr w:type="spellEnd"/>
      <w:r w:rsidRPr="00DE4B39">
        <w:rPr>
          <w:color w:val="767171" w:themeColor="background2" w:themeShade="80"/>
        </w:rPr>
        <w:t xml:space="preserve"> </w:t>
      </w:r>
      <w:r>
        <w:t>E</w:t>
      </w:r>
      <w:r w:rsidR="00AE50BA">
        <w:t>xisting explanation techniques are subject to post-hoc interpr</w:t>
      </w:r>
      <w:r>
        <w:t>etation by the recipient</w:t>
      </w:r>
      <w:r w:rsidR="009A5CAD">
        <w:t xml:space="preserve">. This can be greatly affected by the visualization and presentation of the explanation and can lead to the </w:t>
      </w:r>
      <w:r>
        <w:t xml:space="preserve">recipient </w:t>
      </w:r>
      <w:r w:rsidR="0069436F">
        <w:t>projecting</w:t>
      </w:r>
      <w:r w:rsidR="00696600">
        <w:t xml:space="preserve"> their</w:t>
      </w:r>
      <w:r w:rsidR="0069436F">
        <w:t xml:space="preserve"> existing assumptions on to the explanation</w:t>
      </w:r>
      <w:r w:rsidR="009A5CAD">
        <w:t xml:space="preserve">. </w:t>
      </w:r>
      <w:r>
        <w:t>Future work</w:t>
      </w:r>
      <w:r w:rsidR="009A5CAD">
        <w:t xml:space="preserve"> will explore</w:t>
      </w:r>
      <w:r>
        <w:t xml:space="preserve"> this issue</w:t>
      </w:r>
      <w:r w:rsidR="009A5CAD">
        <w:t>.</w:t>
      </w:r>
    </w:p>
    <w:p w14:paraId="462A45B4" w14:textId="60348E6B" w:rsidR="00AF47E7" w:rsidRDefault="00DE4B39" w:rsidP="00DE4B39">
      <w:pPr>
        <w:pStyle w:val="BodyText"/>
        <w:spacing w:before="120" w:after="360"/>
      </w:pPr>
      <w:r w:rsidRPr="00DE4B39">
        <w:rPr>
          <w:b/>
          <w:color w:val="767171" w:themeColor="background2" w:themeShade="80"/>
        </w:rPr>
        <w:t>Eliciting stakeholder requirements for application-level interpretability</w:t>
      </w:r>
      <w:r w:rsidRPr="00DE4B39">
        <w:rPr>
          <w:color w:val="767171" w:themeColor="background2" w:themeShade="80"/>
        </w:rPr>
        <w:t xml:space="preserve"> </w:t>
      </w:r>
      <w:r>
        <w:t>W</w:t>
      </w:r>
      <w:r w:rsidR="009A5CAD">
        <w:t xml:space="preserve">e will </w:t>
      </w:r>
      <w:r>
        <w:t>use</w:t>
      </w:r>
      <w:r w:rsidR="00A02110">
        <w:t xml:space="preserve"> the frame</w:t>
      </w:r>
      <w:r w:rsidR="00416B06">
        <w:t>work</w:t>
      </w:r>
      <w:r w:rsidR="00A02110">
        <w:t xml:space="preserve"> to </w:t>
      </w:r>
      <w:r>
        <w:t>engage</w:t>
      </w:r>
      <w:r w:rsidR="009A5CAD">
        <w:t xml:space="preserve"> with </w:t>
      </w:r>
      <w:r>
        <w:t>subject-matter experts</w:t>
      </w:r>
      <w:r w:rsidR="00AF47E7">
        <w:t xml:space="preserve"> to gain insights as to what constitutes a useful explanation for aiding </w:t>
      </w:r>
      <w:r>
        <w:t>task</w:t>
      </w:r>
      <w:r w:rsidR="00A02110">
        <w:t xml:space="preserve"> </w:t>
      </w:r>
      <w:r>
        <w:t>performance</w:t>
      </w:r>
      <w:r w:rsidR="00AF47E7">
        <w:t>.</w:t>
      </w:r>
    </w:p>
    <w:p w14:paraId="704618C7" w14:textId="77777777" w:rsidR="002152CE" w:rsidRDefault="0017716C" w:rsidP="002152CE">
      <w:pPr>
        <w:pStyle w:val="Heading4"/>
      </w:pPr>
      <w:r>
        <w:t>References</w:t>
      </w:r>
    </w:p>
    <w:p w14:paraId="63733753" w14:textId="77777777" w:rsidR="002152CE" w:rsidRPr="00DE4B39" w:rsidRDefault="00A02110" w:rsidP="002152CE">
      <w:pPr>
        <w:pStyle w:val="Heading4"/>
        <w:rPr>
          <w:b w:val="0"/>
          <w:iCs/>
          <w:sz w:val="26"/>
          <w:szCs w:val="24"/>
          <w:lang w:val="en-GB"/>
        </w:rPr>
      </w:pPr>
      <w:r w:rsidRPr="00DE4B39">
        <w:rPr>
          <w:b w:val="0"/>
          <w:sz w:val="26"/>
        </w:rPr>
        <w:t>[</w:t>
      </w:r>
      <w:r w:rsidRPr="00DE4B39">
        <w:rPr>
          <w:b w:val="0"/>
          <w:sz w:val="26"/>
          <w:szCs w:val="24"/>
        </w:rPr>
        <w:t>1]</w:t>
      </w:r>
      <w:r w:rsidR="00463F3A" w:rsidRPr="00DE4B39">
        <w:rPr>
          <w:b w:val="0"/>
          <w:sz w:val="26"/>
          <w:szCs w:val="24"/>
        </w:rPr>
        <w:t xml:space="preserve"> Tomsett et al. “Interpretable to whom? A role-based model for analyzing interpretable machine learning systems” in </w:t>
      </w:r>
      <w:r w:rsidR="00463F3A" w:rsidRPr="00DE4B39">
        <w:rPr>
          <w:b w:val="0"/>
          <w:iCs/>
          <w:sz w:val="26"/>
          <w:szCs w:val="24"/>
          <w:lang w:val="en-GB"/>
        </w:rPr>
        <w:t>3rd Annual Workshop on Human Interpretability in Machine Learning (WHI 2018)</w:t>
      </w:r>
    </w:p>
    <w:p w14:paraId="217A322E" w14:textId="213F987E" w:rsidR="00A02110" w:rsidRPr="00DE4B39" w:rsidRDefault="00A02110" w:rsidP="002152CE">
      <w:pPr>
        <w:pStyle w:val="Heading4"/>
        <w:rPr>
          <w:b w:val="0"/>
          <w:sz w:val="38"/>
        </w:rPr>
      </w:pPr>
      <w:r w:rsidRPr="00DE4B39">
        <w:rPr>
          <w:b w:val="0"/>
          <w:sz w:val="26"/>
        </w:rPr>
        <w:t>[2]</w:t>
      </w:r>
      <w:r w:rsidR="002152CE" w:rsidRPr="00DE4B39">
        <w:rPr>
          <w:b w:val="0"/>
          <w:sz w:val="26"/>
        </w:rPr>
        <w:t xml:space="preserve"> </w:t>
      </w:r>
      <w:r w:rsidR="002152CE" w:rsidRPr="00DE4B39">
        <w:rPr>
          <w:b w:val="0"/>
          <w:sz w:val="26"/>
          <w:szCs w:val="24"/>
        </w:rPr>
        <w:t>Stiffler et al. “An Analysis of Reliability Using LIME with Deep Learning Models” in DAIS ITA AFM 2018</w:t>
      </w:r>
    </w:p>
    <w:sectPr w:rsidR="00A02110" w:rsidRPr="00DE4B39" w:rsidSect="00086B7B">
      <w:headerReference w:type="default" r:id="rId8"/>
      <w:footerReference w:type="default" r:id="rId9"/>
      <w:type w:val="continuous"/>
      <w:pgSz w:w="16840" w:h="23820"/>
      <w:pgMar w:top="4058" w:right="1440" w:bottom="1440" w:left="872" w:header="680" w:footer="708" w:gutter="0"/>
      <w:cols w:num="2" w:space="90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AE6DE" w14:textId="77777777" w:rsidR="006E28B6" w:rsidRDefault="006E28B6" w:rsidP="00CE37EA">
      <w:r>
        <w:separator/>
      </w:r>
    </w:p>
  </w:endnote>
  <w:endnote w:type="continuationSeparator" w:id="0">
    <w:p w14:paraId="2248129A" w14:textId="77777777" w:rsidR="006E28B6" w:rsidRDefault="006E28B6" w:rsidP="00CE3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9C50E" w14:textId="5CA84A29" w:rsidR="00827BD6" w:rsidRDefault="00827BD6" w:rsidP="00827BD6">
    <w:pPr>
      <w:tabs>
        <w:tab w:val="center" w:pos="4320"/>
        <w:tab w:val="right" w:pos="8640"/>
      </w:tabs>
      <w:jc w:val="center"/>
      <w:rPr>
        <w:rFonts w:eastAsia="Times New Roman" w:cs="Arial"/>
        <w:b/>
        <w:sz w:val="32"/>
        <w:szCs w:val="32"/>
        <w:lang w:val="en-US"/>
      </w:rPr>
    </w:pPr>
  </w:p>
  <w:p w14:paraId="1F09638F" w14:textId="2812DD0E" w:rsidR="00827BD6" w:rsidRPr="00827BD6" w:rsidRDefault="00B5191E" w:rsidP="00827BD6">
    <w:pPr>
      <w:tabs>
        <w:tab w:val="center" w:pos="4320"/>
        <w:tab w:val="right" w:pos="8640"/>
      </w:tabs>
      <w:jc w:val="center"/>
      <w:rPr>
        <w:rFonts w:eastAsia="Times New Roman" w:cs="Arial"/>
        <w:b/>
        <w:sz w:val="32"/>
        <w:szCs w:val="32"/>
        <w:lang w:val="en-US"/>
      </w:rPr>
    </w:pPr>
    <w:r>
      <w:rPr>
        <w:rFonts w:cs="Arial"/>
        <w:noProof/>
        <w:sz w:val="36"/>
        <w:szCs w:val="36"/>
        <w:lang w:val="en-US"/>
      </w:rPr>
      <w:drawing>
        <wp:anchor distT="0" distB="0" distL="114300" distR="114300" simplePos="0" relativeHeight="251669504" behindDoc="0" locked="0" layoutInCell="1" allowOverlap="1" wp14:anchorId="01F9CAC1" wp14:editId="123EAC8D">
          <wp:simplePos x="0" y="0"/>
          <wp:positionH relativeFrom="column">
            <wp:posOffset>8374592</wp:posOffset>
          </wp:positionH>
          <wp:positionV relativeFrom="paragraph">
            <wp:posOffset>82550</wp:posOffset>
          </wp:positionV>
          <wp:extent cx="987002" cy="458613"/>
          <wp:effectExtent l="0" t="0" r="381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STL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7002" cy="4586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0E6C">
      <w:rPr>
        <w:rFonts w:cs="Arial"/>
        <w:noProof/>
        <w:sz w:val="36"/>
        <w:szCs w:val="36"/>
        <w:lang w:val="en-US"/>
      </w:rPr>
      <w:drawing>
        <wp:anchor distT="0" distB="0" distL="114300" distR="114300" simplePos="0" relativeHeight="251666432" behindDoc="0" locked="0" layoutInCell="1" allowOverlap="1" wp14:anchorId="1D1ECD77" wp14:editId="73D81F35">
          <wp:simplePos x="0" y="0"/>
          <wp:positionH relativeFrom="column">
            <wp:posOffset>-8890</wp:posOffset>
          </wp:positionH>
          <wp:positionV relativeFrom="paragraph">
            <wp:posOffset>78952</wp:posOffset>
          </wp:positionV>
          <wp:extent cx="1210310" cy="459740"/>
          <wp:effectExtent l="0" t="0" r="889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ARL_Logo_March2012_BlackGol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310" cy="459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7BD6" w:rsidRPr="00827BD6">
      <w:rPr>
        <w:rFonts w:eastAsia="Times New Roman" w:cs="Arial"/>
        <w:b/>
        <w:sz w:val="32"/>
        <w:szCs w:val="32"/>
        <w:lang w:val="en-US"/>
      </w:rPr>
      <w:t xml:space="preserve">Distributed Analytics and Information </w:t>
    </w:r>
    <w:r w:rsidR="00C7452A">
      <w:rPr>
        <w:rFonts w:eastAsia="Times New Roman" w:cs="Arial"/>
        <w:b/>
        <w:sz w:val="32"/>
        <w:szCs w:val="32"/>
        <w:lang w:val="en-US"/>
      </w:rPr>
      <w:t>Science</w:t>
    </w:r>
  </w:p>
  <w:p w14:paraId="511C5B93" w14:textId="77777777" w:rsidR="008E211F" w:rsidRPr="008E211F" w:rsidRDefault="00827BD6" w:rsidP="00827BD6">
    <w:pPr>
      <w:tabs>
        <w:tab w:val="center" w:pos="4320"/>
        <w:tab w:val="right" w:pos="8640"/>
      </w:tabs>
      <w:jc w:val="center"/>
      <w:rPr>
        <w:rFonts w:eastAsia="Times New Roman" w:cs="Arial"/>
        <w:b/>
        <w:sz w:val="32"/>
        <w:szCs w:val="32"/>
        <w:lang w:val="en-US"/>
      </w:rPr>
    </w:pPr>
    <w:r w:rsidRPr="008E211F">
      <w:rPr>
        <w:rFonts w:eastAsia="Times New Roman" w:cs="Arial"/>
        <w:b/>
        <w:sz w:val="32"/>
        <w:szCs w:val="32"/>
        <w:lang w:val="en-US"/>
      </w:rPr>
      <w:t>International Technology Alliance</w:t>
    </w:r>
    <w:r w:rsidR="008E211F" w:rsidRPr="008E211F">
      <w:rPr>
        <w:rFonts w:eastAsia="Times New Roman" w:cs="Arial"/>
        <w:b/>
        <w:sz w:val="32"/>
        <w:szCs w:val="32"/>
        <w:lang w:val="en-US"/>
      </w:rPr>
      <w:t xml:space="preserve"> </w:t>
    </w:r>
  </w:p>
  <w:p w14:paraId="463D24A3" w14:textId="1CC1924B" w:rsidR="00827BD6" w:rsidRPr="00827BD6" w:rsidRDefault="008E211F" w:rsidP="008E211F">
    <w:pPr>
      <w:tabs>
        <w:tab w:val="center" w:pos="4320"/>
        <w:tab w:val="right" w:pos="8640"/>
      </w:tabs>
      <w:jc w:val="center"/>
      <w:rPr>
        <w:rFonts w:eastAsia="Times New Roman" w:cs="Arial"/>
        <w:sz w:val="32"/>
        <w:szCs w:val="32"/>
        <w:lang w:val="en-US"/>
      </w:rPr>
    </w:pPr>
    <w:r>
      <w:rPr>
        <w:rFonts w:eastAsia="Times New Roman" w:cs="Arial"/>
        <w:sz w:val="32"/>
        <w:szCs w:val="32"/>
        <w:lang w:val="en-US"/>
      </w:rPr>
      <w:t>Ann</w:t>
    </w:r>
    <w:r w:rsidR="00F141E8">
      <w:rPr>
        <w:rFonts w:eastAsia="Times New Roman" w:cs="Arial"/>
        <w:sz w:val="32"/>
        <w:szCs w:val="32"/>
        <w:lang w:val="en-US"/>
      </w:rPr>
      <w:t>ual Fall Meeting, September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01052" w14:textId="77777777" w:rsidR="006E28B6" w:rsidRDefault="006E28B6" w:rsidP="00CE37EA">
      <w:r>
        <w:separator/>
      </w:r>
    </w:p>
  </w:footnote>
  <w:footnote w:type="continuationSeparator" w:id="0">
    <w:p w14:paraId="11670B79" w14:textId="77777777" w:rsidR="006E28B6" w:rsidRDefault="006E28B6" w:rsidP="00CE3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5E4CE" w14:textId="77777777" w:rsidR="00CE37EA" w:rsidRPr="00CE37EA" w:rsidRDefault="009327BE">
    <w:pPr>
      <w:pStyle w:val="Header"/>
      <w:rPr>
        <w:lang w:val="en-US"/>
      </w:rPr>
    </w:pPr>
    <w:r>
      <w:rPr>
        <w:b/>
        <w:noProof/>
        <w:color w:val="FFFFFF" w:themeColor="background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1340BA" wp14:editId="3B899548">
              <wp:simplePos x="0" y="0"/>
              <wp:positionH relativeFrom="column">
                <wp:posOffset>-272366</wp:posOffset>
              </wp:positionH>
              <wp:positionV relativeFrom="paragraph">
                <wp:posOffset>-319258</wp:posOffset>
              </wp:positionV>
              <wp:extent cx="7371471" cy="1477107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71471" cy="14771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B295F9" w14:textId="77777777" w:rsidR="00190842" w:rsidRPr="0065651F" w:rsidRDefault="00190842" w:rsidP="0065651F">
                          <w:pPr>
                            <w:pStyle w:val="Heading1"/>
                            <w:spacing w:line="240" w:lineRule="auto"/>
                            <w:rPr>
                              <w:rFonts w:ascii="Times New Roman" w:hAnsi="Times New Roman"/>
                              <w:sz w:val="60"/>
                              <w:szCs w:val="60"/>
                            </w:rPr>
                          </w:pPr>
                          <w:r w:rsidRPr="0065651F">
                            <w:rPr>
                              <w:sz w:val="60"/>
                              <w:szCs w:val="60"/>
                            </w:rPr>
                            <w:t>Exploration of the Effect of Task and User Role on the Evaluation of Interpretability Techniques</w:t>
                          </w:r>
                        </w:p>
                        <w:p w14:paraId="78E8197D" w14:textId="2F99BA31" w:rsidR="00CE37EA" w:rsidRPr="0065651F" w:rsidRDefault="00CE37EA" w:rsidP="0065651F">
                          <w:pPr>
                            <w:rPr>
                              <w:rFonts w:cs="Arial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1340B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-21.45pt;margin-top:-25.15pt;width:580.45pt;height:1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" filled="f" stroked="f">
              <v:textbox>
                <w:txbxContent>
                  <w:p w14:paraId="31B295F9" w14:textId="77777777" w:rsidR="00190842" w:rsidRPr="0065651F" w:rsidRDefault="00190842" w:rsidP="0065651F">
                    <w:pPr>
                      <w:pStyle w:val="Heading1"/>
                      <w:spacing w:line="240" w:lineRule="auto"/>
                      <w:rPr>
                        <w:rFonts w:ascii="Times New Roman" w:hAnsi="Times New Roman"/>
                        <w:sz w:val="60"/>
                        <w:szCs w:val="60"/>
                      </w:rPr>
                    </w:pPr>
                    <w:r w:rsidRPr="0065651F">
                      <w:rPr>
                        <w:sz w:val="60"/>
                        <w:szCs w:val="60"/>
                      </w:rPr>
                      <w:t>Exploration of the Effect of Task and User Role on the Evaluation of Interpretability Techniques</w:t>
                    </w:r>
                  </w:p>
                  <w:p w14:paraId="78E8197D" w14:textId="2F99BA31" w:rsidR="00CE37EA" w:rsidRPr="0065651F" w:rsidRDefault="00CE37EA" w:rsidP="0065651F">
                    <w:pPr>
                      <w:rPr>
                        <w:rFonts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E0676" w:rsidRPr="000A78A6">
      <w:rPr>
        <w:noProof/>
        <w:color w:val="FFFFFF" w:themeColor="background1"/>
        <w:sz w:val="80"/>
        <w:szCs w:val="8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77AD6F" wp14:editId="5B2FE71E">
              <wp:simplePos x="0" y="0"/>
              <wp:positionH relativeFrom="column">
                <wp:posOffset>-553720</wp:posOffset>
              </wp:positionH>
              <wp:positionV relativeFrom="paragraph">
                <wp:posOffset>1261110</wp:posOffset>
              </wp:positionV>
              <wp:extent cx="10681335" cy="594995"/>
              <wp:effectExtent l="0" t="0" r="12065" b="0"/>
              <wp:wrapSquare wrapText="bothSides"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81335" cy="5949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5791C8" w14:textId="2C381F26" w:rsidR="00CE37EA" w:rsidRPr="008E0676" w:rsidRDefault="00190842" w:rsidP="003C248D">
                          <w:pPr>
                            <w:pStyle w:val="Authors"/>
                          </w:pPr>
                          <w:proofErr w:type="spellStart"/>
                          <w:r>
                            <w:rPr>
                              <w:b/>
                            </w:rPr>
                            <w:t>D</w:t>
                          </w:r>
                          <w:r w:rsidR="00EE0138">
                            <w:rPr>
                              <w:b/>
                            </w:rPr>
                            <w:t>.</w:t>
                          </w:r>
                          <w:r>
                            <w:rPr>
                              <w:b/>
                            </w:rPr>
                            <w:t>Harborne</w:t>
                          </w:r>
                          <w:proofErr w:type="spellEnd"/>
                          <w:r w:rsidR="00CE37EA" w:rsidRPr="008E0676">
                            <w:t xml:space="preserve"> (</w:t>
                          </w:r>
                          <w:r w:rsidR="00CF7CB0">
                            <w:t>1</w:t>
                          </w:r>
                          <w:r w:rsidR="00CE37EA" w:rsidRPr="008E0676">
                            <w:t xml:space="preserve">), </w:t>
                          </w:r>
                          <w:proofErr w:type="spellStart"/>
                          <w:proofErr w:type="gramStart"/>
                          <w:r w:rsidR="00EE0138">
                            <w:rPr>
                              <w:b/>
                            </w:rPr>
                            <w:t>L.</w:t>
                          </w:r>
                          <w:r>
                            <w:rPr>
                              <w:b/>
                            </w:rPr>
                            <w:t>Hiley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</w:rPr>
                            <w:t xml:space="preserve"> </w:t>
                          </w:r>
                          <w:r w:rsidRPr="008E0676">
                            <w:t>(</w:t>
                          </w:r>
                          <w:r w:rsidR="00CF7CB0">
                            <w:t>1</w:t>
                          </w:r>
                          <w:r w:rsidRPr="008E0676">
                            <w:t xml:space="preserve">), </w:t>
                          </w:r>
                          <w:proofErr w:type="spellStart"/>
                          <w:r w:rsidR="00EE0138">
                            <w:rPr>
                              <w:b/>
                            </w:rPr>
                            <w:t>A.</w:t>
                          </w:r>
                          <w:r>
                            <w:rPr>
                              <w:b/>
                            </w:rPr>
                            <w:t>Preece</w:t>
                          </w:r>
                          <w:proofErr w:type="spellEnd"/>
                          <w:r w:rsidR="00CE37EA" w:rsidRPr="008E0676">
                            <w:t xml:space="preserve"> (</w:t>
                          </w:r>
                          <w:r w:rsidR="00CF7CB0">
                            <w:t>1</w:t>
                          </w:r>
                          <w:r w:rsidR="00CE37EA" w:rsidRPr="008E0676">
                            <w:t xml:space="preserve">), </w:t>
                          </w:r>
                          <w:proofErr w:type="spellStart"/>
                          <w:r w:rsidR="00EE0138">
                            <w:rPr>
                              <w:b/>
                            </w:rPr>
                            <w:t>H.</w:t>
                          </w:r>
                          <w:r>
                            <w:rPr>
                              <w:b/>
                            </w:rPr>
                            <w:t>Taylor</w:t>
                          </w:r>
                          <w:proofErr w:type="spellEnd"/>
                          <w:r w:rsidR="00CE37EA" w:rsidRPr="008E0676">
                            <w:t xml:space="preserve"> (</w:t>
                          </w:r>
                          <w:r w:rsidR="00CF7CB0">
                            <w:t>1</w:t>
                          </w:r>
                          <w:r w:rsidR="00CE37EA" w:rsidRPr="008E0676">
                            <w:t>),</w:t>
                          </w:r>
                          <w:r w:rsidR="00CE37EA" w:rsidRPr="008E0676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="00EE0138">
                            <w:rPr>
                              <w:b/>
                            </w:rPr>
                            <w:t>C.</w:t>
                          </w:r>
                          <w:r>
                            <w:rPr>
                              <w:b/>
                            </w:rPr>
                            <w:t>Willis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</w:t>
                          </w:r>
                          <w:r w:rsidR="00CE37EA" w:rsidRPr="008E0676">
                            <w:t>(</w:t>
                          </w:r>
                          <w:r w:rsidR="00CF7CB0">
                            <w:t>2</w:t>
                          </w:r>
                          <w:r w:rsidR="00CE37EA" w:rsidRPr="008E0676">
                            <w:t>),</w:t>
                          </w:r>
                          <w:r w:rsidR="00CE37EA" w:rsidRPr="008E0676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="00EE0138">
                            <w:rPr>
                              <w:b/>
                            </w:rPr>
                            <w:t>D.</w:t>
                          </w:r>
                          <w:r w:rsidR="00CF7CB0">
                            <w:rPr>
                              <w:b/>
                            </w:rPr>
                            <w:t>Braines</w:t>
                          </w:r>
                          <w:proofErr w:type="spellEnd"/>
                          <w:r w:rsidR="00CE37EA" w:rsidRPr="008E0676">
                            <w:t xml:space="preserve"> (</w:t>
                          </w:r>
                          <w:r w:rsidR="00CF7CB0">
                            <w:t>3</w:t>
                          </w:r>
                          <w:r w:rsidR="00CE37EA" w:rsidRPr="008E0676">
                            <w:t>),</w:t>
                          </w:r>
                          <w:r w:rsidR="00CE37EA" w:rsidRPr="008E0676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="00EE0138">
                            <w:rPr>
                              <w:b/>
                            </w:rPr>
                            <w:t>R.</w:t>
                          </w:r>
                          <w:r w:rsidR="00CF7CB0">
                            <w:rPr>
                              <w:b/>
                            </w:rPr>
                            <w:t>Tomsett</w:t>
                          </w:r>
                          <w:proofErr w:type="spellEnd"/>
                          <w:r w:rsidR="00CE37EA" w:rsidRPr="008E0676">
                            <w:t xml:space="preserve"> (</w:t>
                          </w:r>
                          <w:r w:rsidR="00CF7CB0">
                            <w:t>3</w:t>
                          </w:r>
                          <w:r w:rsidR="00CE37EA" w:rsidRPr="008E0676">
                            <w:t>),</w:t>
                          </w:r>
                          <w:r w:rsidR="00CE37EA" w:rsidRPr="008E0676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="00EE0138">
                            <w:rPr>
                              <w:b/>
                            </w:rPr>
                            <w:t>S.</w:t>
                          </w:r>
                          <w:r w:rsidR="00CF7CB0">
                            <w:rPr>
                              <w:b/>
                            </w:rPr>
                            <w:t>Chakraborty</w:t>
                          </w:r>
                          <w:proofErr w:type="spellEnd"/>
                          <w:r w:rsidR="00CE37EA" w:rsidRPr="008E0676">
                            <w:t xml:space="preserve"> (</w:t>
                          </w:r>
                          <w:r w:rsidR="00CF7CB0">
                            <w:t>4</w:t>
                          </w:r>
                          <w:r w:rsidR="00CE37EA" w:rsidRPr="008E0676">
                            <w:t>),</w:t>
                          </w:r>
                          <w:r w:rsidR="00CE37EA" w:rsidRPr="008E0676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="00EE0138">
                            <w:rPr>
                              <w:b/>
                            </w:rPr>
                            <w:t>S.</w:t>
                          </w:r>
                          <w:r w:rsidR="00CF7CB0">
                            <w:rPr>
                              <w:b/>
                            </w:rPr>
                            <w:t>Julier</w:t>
                          </w:r>
                          <w:proofErr w:type="spellEnd"/>
                          <w:r w:rsidR="00CF7CB0">
                            <w:rPr>
                              <w:b/>
                            </w:rPr>
                            <w:t xml:space="preserve"> </w:t>
                          </w:r>
                          <w:r w:rsidR="00CE37EA" w:rsidRPr="008E0676">
                            <w:t>(</w:t>
                          </w:r>
                          <w:r w:rsidR="00CF7CB0">
                            <w:t>5</w:t>
                          </w:r>
                          <w:r w:rsidR="00CE37EA" w:rsidRPr="008E0676">
                            <w:t>),</w:t>
                          </w:r>
                          <w:r w:rsidR="00CE37EA" w:rsidRPr="008E0676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="00EE0138">
                            <w:rPr>
                              <w:b/>
                            </w:rPr>
                            <w:t>A.</w:t>
                          </w:r>
                          <w:r w:rsidR="00CF7CB0">
                            <w:rPr>
                              <w:b/>
                            </w:rPr>
                            <w:t>Wid</w:t>
                          </w:r>
                          <w:r w:rsidR="00DB7AFA">
                            <w:rPr>
                              <w:b/>
                            </w:rPr>
                            <w:t>d</w:t>
                          </w:r>
                          <w:r w:rsidR="00CF7CB0">
                            <w:rPr>
                              <w:b/>
                            </w:rPr>
                            <w:t>icom</w:t>
                          </w:r>
                          <w:r w:rsidR="00B5263E">
                            <w:rPr>
                              <w:b/>
                            </w:rPr>
                            <w:t>b</w:t>
                          </w:r>
                          <w:r w:rsidR="00CF7CB0">
                            <w:rPr>
                              <w:b/>
                            </w:rPr>
                            <w:t>e</w:t>
                          </w:r>
                          <w:proofErr w:type="spellEnd"/>
                          <w:r w:rsidR="00CE37EA" w:rsidRPr="008E0676">
                            <w:t xml:space="preserve"> (</w:t>
                          </w:r>
                          <w:r w:rsidR="00CF7CB0">
                            <w:t>5</w:t>
                          </w:r>
                          <w:r w:rsidR="00CE37EA" w:rsidRPr="008E0676">
                            <w:t>)</w:t>
                          </w:r>
                          <w:r w:rsidR="00CF7CB0" w:rsidRPr="00CF7CB0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="00EE0138">
                            <w:rPr>
                              <w:b/>
                            </w:rPr>
                            <w:t>M.</w:t>
                          </w:r>
                          <w:r w:rsidR="00CF7CB0">
                            <w:rPr>
                              <w:b/>
                            </w:rPr>
                            <w:t>Alzntot</w:t>
                          </w:r>
                          <w:proofErr w:type="spellEnd"/>
                          <w:r w:rsidR="00CF7CB0" w:rsidRPr="008E0676">
                            <w:t xml:space="preserve"> (</w:t>
                          </w:r>
                          <w:r w:rsidR="00CF7CB0">
                            <w:t>6</w:t>
                          </w:r>
                          <w:r w:rsidR="00CF7CB0" w:rsidRPr="008E0676">
                            <w:t>).</w:t>
                          </w:r>
                          <w:r w:rsidR="00604C63">
                            <w:t xml:space="preserve"> 1: Cardiff University | 2: BAE Systems | 3: IBM UK | 4: IBM US | 5: UCL | 6: UCLA </w:t>
                          </w:r>
                        </w:p>
                        <w:p w14:paraId="2C807681" w14:textId="77777777" w:rsidR="00CE37EA" w:rsidRPr="00CE37EA" w:rsidRDefault="00CE37EA" w:rsidP="00CE37EA">
                          <w:pPr>
                            <w:pStyle w:val="Heading4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574F0C54" w14:textId="77777777" w:rsidR="00CE37EA" w:rsidRPr="00CE37EA" w:rsidRDefault="00CE37EA" w:rsidP="00CE37EA">
                          <w:pPr>
                            <w:pStyle w:val="Heading4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0E98C7B6" w14:textId="77777777" w:rsidR="00CE37EA" w:rsidRPr="00CE37EA" w:rsidRDefault="00CE37EA" w:rsidP="00CE37EA">
                          <w:pPr>
                            <w:pStyle w:val="Heading4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E37EA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KJHJH</w:t>
                          </w:r>
                        </w:p>
                        <w:p w14:paraId="163258C0" w14:textId="77777777" w:rsidR="00CE37EA" w:rsidRPr="00CE37EA" w:rsidRDefault="00CE37EA" w:rsidP="00CE37EA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77AD6F" id="Rectangle 13" o:spid="_x0000_s1031" style="position:absolute;margin-left:-43.6pt;margin-top:99.3pt;width:841.05pt;height:4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" fillcolor="#4472c4 [3204]" stroked="f" strokeweight="1pt">
              <v:textbox>
                <w:txbxContent>
                  <w:p w14:paraId="1A5791C8" w14:textId="2C381F26" w:rsidR="00CE37EA" w:rsidRPr="008E0676" w:rsidRDefault="00190842" w:rsidP="003C248D">
                    <w:pPr>
                      <w:pStyle w:val="Authors"/>
                    </w:pPr>
                    <w:proofErr w:type="spellStart"/>
                    <w:r>
                      <w:rPr>
                        <w:b/>
                      </w:rPr>
                      <w:t>D</w:t>
                    </w:r>
                    <w:r w:rsidR="00EE0138">
                      <w:rPr>
                        <w:b/>
                      </w:rPr>
                      <w:t>.</w:t>
                    </w:r>
                    <w:r>
                      <w:rPr>
                        <w:b/>
                      </w:rPr>
                      <w:t>Harborne</w:t>
                    </w:r>
                    <w:proofErr w:type="spellEnd"/>
                    <w:r w:rsidR="00CE37EA" w:rsidRPr="008E0676">
                      <w:t xml:space="preserve"> (</w:t>
                    </w:r>
                    <w:r w:rsidR="00CF7CB0">
                      <w:t>1</w:t>
                    </w:r>
                    <w:r w:rsidR="00CE37EA" w:rsidRPr="008E0676">
                      <w:t xml:space="preserve">), </w:t>
                    </w:r>
                    <w:proofErr w:type="spellStart"/>
                    <w:proofErr w:type="gramStart"/>
                    <w:r w:rsidR="00EE0138">
                      <w:rPr>
                        <w:b/>
                      </w:rPr>
                      <w:t>L.</w:t>
                    </w:r>
                    <w:r>
                      <w:rPr>
                        <w:b/>
                      </w:rPr>
                      <w:t>Hiley</w:t>
                    </w:r>
                    <w:proofErr w:type="spellEnd"/>
                    <w:proofErr w:type="gramEnd"/>
                    <w:r>
                      <w:rPr>
                        <w:b/>
                      </w:rPr>
                      <w:t xml:space="preserve"> </w:t>
                    </w:r>
                    <w:r w:rsidRPr="008E0676">
                      <w:t>(</w:t>
                    </w:r>
                    <w:r w:rsidR="00CF7CB0">
                      <w:t>1</w:t>
                    </w:r>
                    <w:r w:rsidRPr="008E0676">
                      <w:t xml:space="preserve">), </w:t>
                    </w:r>
                    <w:proofErr w:type="spellStart"/>
                    <w:r w:rsidR="00EE0138">
                      <w:rPr>
                        <w:b/>
                      </w:rPr>
                      <w:t>A.</w:t>
                    </w:r>
                    <w:r>
                      <w:rPr>
                        <w:b/>
                      </w:rPr>
                      <w:t>Preece</w:t>
                    </w:r>
                    <w:proofErr w:type="spellEnd"/>
                    <w:r w:rsidR="00CE37EA" w:rsidRPr="008E0676">
                      <w:t xml:space="preserve"> (</w:t>
                    </w:r>
                    <w:r w:rsidR="00CF7CB0">
                      <w:t>1</w:t>
                    </w:r>
                    <w:r w:rsidR="00CE37EA" w:rsidRPr="008E0676">
                      <w:t xml:space="preserve">), </w:t>
                    </w:r>
                    <w:proofErr w:type="spellStart"/>
                    <w:r w:rsidR="00EE0138">
                      <w:rPr>
                        <w:b/>
                      </w:rPr>
                      <w:t>H.</w:t>
                    </w:r>
                    <w:r>
                      <w:rPr>
                        <w:b/>
                      </w:rPr>
                      <w:t>Taylor</w:t>
                    </w:r>
                    <w:proofErr w:type="spellEnd"/>
                    <w:r w:rsidR="00CE37EA" w:rsidRPr="008E0676">
                      <w:t xml:space="preserve"> (</w:t>
                    </w:r>
                    <w:r w:rsidR="00CF7CB0">
                      <w:t>1</w:t>
                    </w:r>
                    <w:r w:rsidR="00CE37EA" w:rsidRPr="008E0676">
                      <w:t>),</w:t>
                    </w:r>
                    <w:r w:rsidR="00CE37EA" w:rsidRPr="008E0676">
                      <w:rPr>
                        <w:b/>
                      </w:rPr>
                      <w:t xml:space="preserve"> </w:t>
                    </w:r>
                    <w:proofErr w:type="spellStart"/>
                    <w:r w:rsidR="00EE0138">
                      <w:rPr>
                        <w:b/>
                      </w:rPr>
                      <w:t>C.</w:t>
                    </w:r>
                    <w:r>
                      <w:rPr>
                        <w:b/>
                      </w:rPr>
                      <w:t>Willis</w:t>
                    </w:r>
                    <w:proofErr w:type="spellEnd"/>
                    <w:r>
                      <w:rPr>
                        <w:b/>
                      </w:rPr>
                      <w:t xml:space="preserve"> </w:t>
                    </w:r>
                    <w:r w:rsidR="00CE37EA" w:rsidRPr="008E0676">
                      <w:t>(</w:t>
                    </w:r>
                    <w:r w:rsidR="00CF7CB0">
                      <w:t>2</w:t>
                    </w:r>
                    <w:r w:rsidR="00CE37EA" w:rsidRPr="008E0676">
                      <w:t>),</w:t>
                    </w:r>
                    <w:r w:rsidR="00CE37EA" w:rsidRPr="008E0676">
                      <w:rPr>
                        <w:b/>
                      </w:rPr>
                      <w:t xml:space="preserve"> </w:t>
                    </w:r>
                    <w:proofErr w:type="spellStart"/>
                    <w:r w:rsidR="00EE0138">
                      <w:rPr>
                        <w:b/>
                      </w:rPr>
                      <w:t>D.</w:t>
                    </w:r>
                    <w:r w:rsidR="00CF7CB0">
                      <w:rPr>
                        <w:b/>
                      </w:rPr>
                      <w:t>Braines</w:t>
                    </w:r>
                    <w:proofErr w:type="spellEnd"/>
                    <w:r w:rsidR="00CE37EA" w:rsidRPr="008E0676">
                      <w:t xml:space="preserve"> (</w:t>
                    </w:r>
                    <w:r w:rsidR="00CF7CB0">
                      <w:t>3</w:t>
                    </w:r>
                    <w:r w:rsidR="00CE37EA" w:rsidRPr="008E0676">
                      <w:t>),</w:t>
                    </w:r>
                    <w:r w:rsidR="00CE37EA" w:rsidRPr="008E0676">
                      <w:rPr>
                        <w:b/>
                      </w:rPr>
                      <w:t xml:space="preserve"> </w:t>
                    </w:r>
                    <w:proofErr w:type="spellStart"/>
                    <w:r w:rsidR="00EE0138">
                      <w:rPr>
                        <w:b/>
                      </w:rPr>
                      <w:t>R.</w:t>
                    </w:r>
                    <w:r w:rsidR="00CF7CB0">
                      <w:rPr>
                        <w:b/>
                      </w:rPr>
                      <w:t>Tomsett</w:t>
                    </w:r>
                    <w:proofErr w:type="spellEnd"/>
                    <w:r w:rsidR="00CE37EA" w:rsidRPr="008E0676">
                      <w:t xml:space="preserve"> (</w:t>
                    </w:r>
                    <w:r w:rsidR="00CF7CB0">
                      <w:t>3</w:t>
                    </w:r>
                    <w:r w:rsidR="00CE37EA" w:rsidRPr="008E0676">
                      <w:t>),</w:t>
                    </w:r>
                    <w:r w:rsidR="00CE37EA" w:rsidRPr="008E0676">
                      <w:rPr>
                        <w:b/>
                      </w:rPr>
                      <w:t xml:space="preserve"> </w:t>
                    </w:r>
                    <w:proofErr w:type="spellStart"/>
                    <w:r w:rsidR="00EE0138">
                      <w:rPr>
                        <w:b/>
                      </w:rPr>
                      <w:t>S.</w:t>
                    </w:r>
                    <w:r w:rsidR="00CF7CB0">
                      <w:rPr>
                        <w:b/>
                      </w:rPr>
                      <w:t>Chakraborty</w:t>
                    </w:r>
                    <w:proofErr w:type="spellEnd"/>
                    <w:r w:rsidR="00CE37EA" w:rsidRPr="008E0676">
                      <w:t xml:space="preserve"> (</w:t>
                    </w:r>
                    <w:r w:rsidR="00CF7CB0">
                      <w:t>4</w:t>
                    </w:r>
                    <w:r w:rsidR="00CE37EA" w:rsidRPr="008E0676">
                      <w:t>),</w:t>
                    </w:r>
                    <w:r w:rsidR="00CE37EA" w:rsidRPr="008E0676">
                      <w:rPr>
                        <w:b/>
                      </w:rPr>
                      <w:t xml:space="preserve"> </w:t>
                    </w:r>
                    <w:proofErr w:type="spellStart"/>
                    <w:r w:rsidR="00EE0138">
                      <w:rPr>
                        <w:b/>
                      </w:rPr>
                      <w:t>S.</w:t>
                    </w:r>
                    <w:r w:rsidR="00CF7CB0">
                      <w:rPr>
                        <w:b/>
                      </w:rPr>
                      <w:t>Julier</w:t>
                    </w:r>
                    <w:proofErr w:type="spellEnd"/>
                    <w:r w:rsidR="00CF7CB0">
                      <w:rPr>
                        <w:b/>
                      </w:rPr>
                      <w:t xml:space="preserve"> </w:t>
                    </w:r>
                    <w:r w:rsidR="00CE37EA" w:rsidRPr="008E0676">
                      <w:t>(</w:t>
                    </w:r>
                    <w:r w:rsidR="00CF7CB0">
                      <w:t>5</w:t>
                    </w:r>
                    <w:r w:rsidR="00CE37EA" w:rsidRPr="008E0676">
                      <w:t>),</w:t>
                    </w:r>
                    <w:r w:rsidR="00CE37EA" w:rsidRPr="008E0676">
                      <w:rPr>
                        <w:b/>
                      </w:rPr>
                      <w:t xml:space="preserve"> </w:t>
                    </w:r>
                    <w:proofErr w:type="spellStart"/>
                    <w:r w:rsidR="00EE0138">
                      <w:rPr>
                        <w:b/>
                      </w:rPr>
                      <w:t>A.</w:t>
                    </w:r>
                    <w:r w:rsidR="00CF7CB0">
                      <w:rPr>
                        <w:b/>
                      </w:rPr>
                      <w:t>Wid</w:t>
                    </w:r>
                    <w:r w:rsidR="00DB7AFA">
                      <w:rPr>
                        <w:b/>
                      </w:rPr>
                      <w:t>d</w:t>
                    </w:r>
                    <w:r w:rsidR="00CF7CB0">
                      <w:rPr>
                        <w:b/>
                      </w:rPr>
                      <w:t>icom</w:t>
                    </w:r>
                    <w:r w:rsidR="00B5263E">
                      <w:rPr>
                        <w:b/>
                      </w:rPr>
                      <w:t>b</w:t>
                    </w:r>
                    <w:r w:rsidR="00CF7CB0">
                      <w:rPr>
                        <w:b/>
                      </w:rPr>
                      <w:t>e</w:t>
                    </w:r>
                    <w:proofErr w:type="spellEnd"/>
                    <w:r w:rsidR="00CE37EA" w:rsidRPr="008E0676">
                      <w:t xml:space="preserve"> (</w:t>
                    </w:r>
                    <w:r w:rsidR="00CF7CB0">
                      <w:t>5</w:t>
                    </w:r>
                    <w:r w:rsidR="00CE37EA" w:rsidRPr="008E0676">
                      <w:t>)</w:t>
                    </w:r>
                    <w:r w:rsidR="00CF7CB0" w:rsidRPr="00CF7CB0">
                      <w:rPr>
                        <w:b/>
                      </w:rPr>
                      <w:t xml:space="preserve"> </w:t>
                    </w:r>
                    <w:proofErr w:type="spellStart"/>
                    <w:r w:rsidR="00EE0138">
                      <w:rPr>
                        <w:b/>
                      </w:rPr>
                      <w:t>M.</w:t>
                    </w:r>
                    <w:r w:rsidR="00CF7CB0">
                      <w:rPr>
                        <w:b/>
                      </w:rPr>
                      <w:t>Alzntot</w:t>
                    </w:r>
                    <w:proofErr w:type="spellEnd"/>
                    <w:r w:rsidR="00CF7CB0" w:rsidRPr="008E0676">
                      <w:t xml:space="preserve"> (</w:t>
                    </w:r>
                    <w:r w:rsidR="00CF7CB0">
                      <w:t>6</w:t>
                    </w:r>
                    <w:r w:rsidR="00CF7CB0" w:rsidRPr="008E0676">
                      <w:t>).</w:t>
                    </w:r>
                    <w:r w:rsidR="00604C63">
                      <w:t xml:space="preserve"> 1: Cardiff University | 2: BAE Systems | 3: IBM UK | 4: IBM US | 5: UCL | 6: UCLA </w:t>
                    </w:r>
                  </w:p>
                  <w:p w14:paraId="2C807681" w14:textId="77777777" w:rsidR="00CE37EA" w:rsidRPr="00CE37EA" w:rsidRDefault="00CE37EA" w:rsidP="00CE37EA">
                    <w:pPr>
                      <w:pStyle w:val="Heading4"/>
                      <w:rPr>
                        <w:color w:val="FFFFFF" w:themeColor="background1"/>
                        <w:sz w:val="32"/>
                        <w:szCs w:val="32"/>
                      </w:rPr>
                    </w:pPr>
                  </w:p>
                  <w:p w14:paraId="574F0C54" w14:textId="77777777" w:rsidR="00CE37EA" w:rsidRPr="00CE37EA" w:rsidRDefault="00CE37EA" w:rsidP="00CE37EA">
                    <w:pPr>
                      <w:pStyle w:val="Heading4"/>
                      <w:rPr>
                        <w:color w:val="FFFFFF" w:themeColor="background1"/>
                        <w:sz w:val="32"/>
                        <w:szCs w:val="32"/>
                      </w:rPr>
                    </w:pPr>
                  </w:p>
                  <w:p w14:paraId="0E98C7B6" w14:textId="77777777" w:rsidR="00CE37EA" w:rsidRPr="00CE37EA" w:rsidRDefault="00CE37EA" w:rsidP="00CE37EA">
                    <w:pPr>
                      <w:pStyle w:val="Heading4"/>
                      <w:rPr>
                        <w:color w:val="FFFFFF" w:themeColor="background1"/>
                        <w:sz w:val="32"/>
                        <w:szCs w:val="32"/>
                      </w:rPr>
                    </w:pPr>
                    <w:r w:rsidRPr="00CE37EA">
                      <w:rPr>
                        <w:color w:val="FFFFFF" w:themeColor="background1"/>
                        <w:sz w:val="32"/>
                        <w:szCs w:val="32"/>
                      </w:rPr>
                      <w:t>KJHJH</w:t>
                    </w:r>
                  </w:p>
                  <w:p w14:paraId="163258C0" w14:textId="77777777" w:rsidR="00CE37EA" w:rsidRPr="00CE37EA" w:rsidRDefault="00CE37EA" w:rsidP="00CE37EA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type="square"/>
            </v:rect>
          </w:pict>
        </mc:Fallback>
      </mc:AlternateContent>
    </w:r>
    <w:r w:rsidR="00002934" w:rsidRPr="000A78A6">
      <w:rPr>
        <w:b/>
        <w:noProof/>
        <w:color w:val="FFFFFF" w:themeColor="background1"/>
        <w:sz w:val="100"/>
        <w:szCs w:val="100"/>
        <w:lang w:val="en-US"/>
      </w:rPr>
      <w:drawing>
        <wp:anchor distT="0" distB="0" distL="114300" distR="114300" simplePos="0" relativeHeight="251663360" behindDoc="0" locked="0" layoutInCell="1" allowOverlap="1" wp14:anchorId="03179C57" wp14:editId="4BA1EB0B">
          <wp:simplePos x="0" y="0"/>
          <wp:positionH relativeFrom="column">
            <wp:posOffset>8155940</wp:posOffset>
          </wp:positionH>
          <wp:positionV relativeFrom="paragraph">
            <wp:posOffset>-222673</wp:posOffset>
          </wp:positionV>
          <wp:extent cx="1272540" cy="1272540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TA-DAIS Fina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540" cy="1272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37EA" w:rsidRPr="000A78A6">
      <w:rPr>
        <w:b/>
        <w:noProof/>
        <w:color w:val="FFFFFF" w:themeColor="background1"/>
        <w:sz w:val="100"/>
        <w:szCs w:val="100"/>
        <w:lang w:val="en-US"/>
      </w:rPr>
      <w:drawing>
        <wp:anchor distT="0" distB="0" distL="114300" distR="114300" simplePos="0" relativeHeight="251661312" behindDoc="1" locked="0" layoutInCell="1" allowOverlap="1" wp14:anchorId="527A30A0" wp14:editId="34A847B6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11756499" cy="1717040"/>
          <wp:effectExtent l="0" t="0" r="3810" b="1016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flags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1833" cy="17178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37EA" w:rsidRPr="000A78A6">
      <w:rPr>
        <w:b/>
        <w:noProof/>
        <w:color w:val="FFFFFF" w:themeColor="background1"/>
        <w:sz w:val="100"/>
        <w:szCs w:val="100"/>
        <w:lang w:val="en-US"/>
      </w:rPr>
      <w:drawing>
        <wp:anchor distT="0" distB="0" distL="114300" distR="114300" simplePos="0" relativeHeight="251660288" behindDoc="0" locked="0" layoutInCell="1" allowOverlap="1" wp14:anchorId="36D3E5F0" wp14:editId="7A28F356">
          <wp:simplePos x="0" y="0"/>
          <wp:positionH relativeFrom="column">
            <wp:posOffset>21945600</wp:posOffset>
          </wp:positionH>
          <wp:positionV relativeFrom="paragraph">
            <wp:posOffset>-17780</wp:posOffset>
          </wp:positionV>
          <wp:extent cx="2059940" cy="2059940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TA-DAIS Fina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9940" cy="2059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5426A6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3586602"/>
    <w:lvl w:ilvl="0">
      <w:start w:val="1"/>
      <w:numFmt w:val="bullet"/>
      <w:pStyle w:val="List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hint="default"/>
      </w:rPr>
    </w:lvl>
  </w:abstractNum>
  <w:abstractNum w:abstractNumId="2" w15:restartNumberingAfterBreak="0">
    <w:nsid w:val="1CAC32CE"/>
    <w:multiLevelType w:val="hybridMultilevel"/>
    <w:tmpl w:val="BFF6CE26"/>
    <w:lvl w:ilvl="0" w:tplc="1D5A831E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er, Simon">
    <w15:presenceInfo w15:providerId="Windows Live" w15:userId="e7c48775-4b50-48c1-80be-492a30f850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7EA"/>
    <w:rsid w:val="00002934"/>
    <w:rsid w:val="0001629F"/>
    <w:rsid w:val="000414C2"/>
    <w:rsid w:val="00075BC8"/>
    <w:rsid w:val="00085B07"/>
    <w:rsid w:val="00086B7B"/>
    <w:rsid w:val="0017716C"/>
    <w:rsid w:val="00190842"/>
    <w:rsid w:val="001C3AB0"/>
    <w:rsid w:val="001C7239"/>
    <w:rsid w:val="002152CE"/>
    <w:rsid w:val="002830C2"/>
    <w:rsid w:val="002D6537"/>
    <w:rsid w:val="002F3490"/>
    <w:rsid w:val="00312BD5"/>
    <w:rsid w:val="003333B3"/>
    <w:rsid w:val="003470E3"/>
    <w:rsid w:val="00371BB2"/>
    <w:rsid w:val="00395DC6"/>
    <w:rsid w:val="003C248D"/>
    <w:rsid w:val="00416B06"/>
    <w:rsid w:val="00432E34"/>
    <w:rsid w:val="00440944"/>
    <w:rsid w:val="00451AC2"/>
    <w:rsid w:val="00463F3A"/>
    <w:rsid w:val="004D3BBB"/>
    <w:rsid w:val="004F01BD"/>
    <w:rsid w:val="00526F66"/>
    <w:rsid w:val="005C498B"/>
    <w:rsid w:val="00604C63"/>
    <w:rsid w:val="0060717B"/>
    <w:rsid w:val="00627C23"/>
    <w:rsid w:val="006362CF"/>
    <w:rsid w:val="0065651F"/>
    <w:rsid w:val="00656D41"/>
    <w:rsid w:val="0069436F"/>
    <w:rsid w:val="00696600"/>
    <w:rsid w:val="006B49E3"/>
    <w:rsid w:val="006D7B6E"/>
    <w:rsid w:val="006E28B6"/>
    <w:rsid w:val="00701F90"/>
    <w:rsid w:val="007841E4"/>
    <w:rsid w:val="00811A97"/>
    <w:rsid w:val="00815435"/>
    <w:rsid w:val="00825134"/>
    <w:rsid w:val="00827BD6"/>
    <w:rsid w:val="00840E6C"/>
    <w:rsid w:val="00862377"/>
    <w:rsid w:val="008730B8"/>
    <w:rsid w:val="008823C4"/>
    <w:rsid w:val="008E0676"/>
    <w:rsid w:val="008E211F"/>
    <w:rsid w:val="009327BE"/>
    <w:rsid w:val="00976F18"/>
    <w:rsid w:val="009A5CAD"/>
    <w:rsid w:val="00A02110"/>
    <w:rsid w:val="00A33637"/>
    <w:rsid w:val="00AA29F1"/>
    <w:rsid w:val="00AE50BA"/>
    <w:rsid w:val="00AF47E7"/>
    <w:rsid w:val="00B5191E"/>
    <w:rsid w:val="00B5263E"/>
    <w:rsid w:val="00C35D96"/>
    <w:rsid w:val="00C7452A"/>
    <w:rsid w:val="00CE37EA"/>
    <w:rsid w:val="00CF7CB0"/>
    <w:rsid w:val="00D10306"/>
    <w:rsid w:val="00D219B9"/>
    <w:rsid w:val="00DB7AFA"/>
    <w:rsid w:val="00DE35DD"/>
    <w:rsid w:val="00DE3BE5"/>
    <w:rsid w:val="00DE4B39"/>
    <w:rsid w:val="00E1137A"/>
    <w:rsid w:val="00E15427"/>
    <w:rsid w:val="00E16800"/>
    <w:rsid w:val="00E169DB"/>
    <w:rsid w:val="00E73BCD"/>
    <w:rsid w:val="00EA6D00"/>
    <w:rsid w:val="00EE0138"/>
    <w:rsid w:val="00F141E8"/>
    <w:rsid w:val="00F532BD"/>
    <w:rsid w:val="00FF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AC6F5"/>
  <w14:defaultImageDpi w14:val="32767"/>
  <w15:docId w15:val="{5379422B-2492-F546-B0DA-3F2FB702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0676"/>
    <w:rPr>
      <w:rFonts w:ascii="Arial" w:hAnsi="Arial"/>
    </w:rPr>
  </w:style>
  <w:style w:type="paragraph" w:styleId="Heading1">
    <w:name w:val="heading 1"/>
    <w:basedOn w:val="Normal"/>
    <w:link w:val="Heading1Char"/>
    <w:qFormat/>
    <w:rsid w:val="006362CF"/>
    <w:pPr>
      <w:keepNext/>
      <w:spacing w:line="1240" w:lineRule="exact"/>
      <w:outlineLvl w:val="0"/>
    </w:pPr>
    <w:rPr>
      <w:rFonts w:eastAsia="Times New Roman" w:cs="Arial"/>
      <w:b/>
      <w:bCs/>
      <w:color w:val="FFFFFF" w:themeColor="background1"/>
      <w:spacing w:val="-20"/>
      <w:kern w:val="32"/>
      <w:sz w:val="90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BCD"/>
    <w:pPr>
      <w:keepNext/>
      <w:keepLines/>
      <w:outlineLvl w:val="1"/>
    </w:pPr>
    <w:rPr>
      <w:rFonts w:eastAsiaTheme="majorEastAsia" w:cstheme="majorBidi"/>
      <w:color w:val="FFFFFF" w:themeColor="background1"/>
      <w:sz w:val="7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BC8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44"/>
    </w:rPr>
  </w:style>
  <w:style w:type="paragraph" w:styleId="Heading4">
    <w:name w:val="heading 4"/>
    <w:basedOn w:val="Normal"/>
    <w:link w:val="Heading4Char"/>
    <w:qFormat/>
    <w:rsid w:val="00E1137A"/>
    <w:pPr>
      <w:keepNext/>
      <w:spacing w:before="120" w:after="240"/>
      <w:outlineLvl w:val="3"/>
    </w:pPr>
    <w:rPr>
      <w:rFonts w:eastAsia="Times New Roman" w:cs="Times New Roman"/>
      <w:b/>
      <w:bCs/>
      <w:spacing w:val="-20"/>
      <w:kern w:val="56"/>
      <w:sz w:val="36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7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7EA"/>
  </w:style>
  <w:style w:type="paragraph" w:styleId="Footer">
    <w:name w:val="footer"/>
    <w:basedOn w:val="Normal"/>
    <w:link w:val="FooterChar"/>
    <w:unhideWhenUsed/>
    <w:rsid w:val="00CE37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7EA"/>
  </w:style>
  <w:style w:type="character" w:customStyle="1" w:styleId="Heading1Char">
    <w:name w:val="Heading 1 Char"/>
    <w:basedOn w:val="DefaultParagraphFont"/>
    <w:link w:val="Heading1"/>
    <w:rsid w:val="006362CF"/>
    <w:rPr>
      <w:rFonts w:ascii="Arial" w:eastAsia="Times New Roman" w:hAnsi="Arial" w:cs="Arial"/>
      <w:b/>
      <w:bCs/>
      <w:color w:val="FFFFFF" w:themeColor="background1"/>
      <w:spacing w:val="-20"/>
      <w:kern w:val="32"/>
      <w:sz w:val="90"/>
      <w:szCs w:val="96"/>
      <w:lang w:val="en-US"/>
    </w:rPr>
  </w:style>
  <w:style w:type="character" w:customStyle="1" w:styleId="Heading4Char">
    <w:name w:val="Heading 4 Char"/>
    <w:basedOn w:val="DefaultParagraphFont"/>
    <w:link w:val="Heading4"/>
    <w:rsid w:val="00E1137A"/>
    <w:rPr>
      <w:rFonts w:ascii="Arial" w:eastAsia="Times New Roman" w:hAnsi="Arial" w:cs="Times New Roman"/>
      <w:b/>
      <w:bCs/>
      <w:spacing w:val="-20"/>
      <w:kern w:val="56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3BCD"/>
    <w:rPr>
      <w:rFonts w:ascii="Arial" w:eastAsiaTheme="majorEastAsia" w:hAnsi="Arial" w:cstheme="majorBidi"/>
      <w:color w:val="FFFFFF" w:themeColor="background1"/>
      <w:sz w:val="70"/>
      <w:szCs w:val="26"/>
    </w:rPr>
  </w:style>
  <w:style w:type="paragraph" w:customStyle="1" w:styleId="Authors">
    <w:name w:val="Authors"/>
    <w:basedOn w:val="Normal"/>
    <w:qFormat/>
    <w:rsid w:val="003C248D"/>
    <w:pPr>
      <w:spacing w:before="60"/>
      <w:jc w:val="center"/>
    </w:pPr>
    <w:rPr>
      <w:bCs/>
      <w:color w:val="FFFFFF" w:themeColor="background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5BC8"/>
    <w:rPr>
      <w:rFonts w:ascii="Arial" w:eastAsiaTheme="majorEastAsia" w:hAnsi="Arial" w:cstheme="majorBidi"/>
      <w:b/>
      <w:color w:val="000000" w:themeColor="text1"/>
      <w:sz w:val="44"/>
    </w:rPr>
  </w:style>
  <w:style w:type="paragraph" w:styleId="BodyText">
    <w:name w:val="Body Text"/>
    <w:basedOn w:val="Normal"/>
    <w:link w:val="BodyTextChar"/>
    <w:rsid w:val="00075BC8"/>
    <w:pPr>
      <w:spacing w:before="240" w:after="400" w:line="400" w:lineRule="exact"/>
    </w:pPr>
    <w:rPr>
      <w:rFonts w:eastAsia="Times New Roman" w:cs="Times New Roman"/>
      <w:sz w:val="32"/>
      <w:lang w:val="en-US"/>
    </w:rPr>
  </w:style>
  <w:style w:type="character" w:customStyle="1" w:styleId="BodyTextChar">
    <w:name w:val="Body Text Char"/>
    <w:basedOn w:val="DefaultParagraphFont"/>
    <w:link w:val="BodyText"/>
    <w:rsid w:val="00075BC8"/>
    <w:rPr>
      <w:rFonts w:ascii="Arial" w:eastAsia="Times New Roman" w:hAnsi="Arial" w:cs="Times New Roman"/>
      <w:sz w:val="32"/>
      <w:lang w:val="en-US"/>
    </w:rPr>
  </w:style>
  <w:style w:type="paragraph" w:styleId="ListBullet">
    <w:name w:val="List Bullet"/>
    <w:basedOn w:val="Normal"/>
    <w:rsid w:val="00E1137A"/>
    <w:pPr>
      <w:numPr>
        <w:numId w:val="1"/>
      </w:numPr>
      <w:tabs>
        <w:tab w:val="clear" w:pos="2064"/>
        <w:tab w:val="num" w:pos="360"/>
      </w:tabs>
      <w:spacing w:before="360" w:after="360" w:line="400" w:lineRule="exact"/>
      <w:ind w:left="862" w:hanging="505"/>
    </w:pPr>
    <w:rPr>
      <w:rFonts w:eastAsia="Times New Roman" w:cs="Times New Roman"/>
      <w:sz w:val="32"/>
      <w:lang w:val="en-US"/>
    </w:rPr>
  </w:style>
  <w:style w:type="paragraph" w:styleId="ListBullet2">
    <w:name w:val="List Bullet 2"/>
    <w:basedOn w:val="Normal"/>
    <w:rsid w:val="00526F66"/>
    <w:pPr>
      <w:numPr>
        <w:numId w:val="2"/>
      </w:numPr>
      <w:spacing w:after="100" w:afterAutospacing="1" w:line="360" w:lineRule="auto"/>
      <w:ind w:left="1225" w:hanging="505"/>
    </w:pPr>
    <w:rPr>
      <w:rFonts w:eastAsia="Times New Roman" w:cs="Times New Roman"/>
      <w:sz w:val="28"/>
      <w:lang w:val="en-US"/>
    </w:rPr>
  </w:style>
  <w:style w:type="paragraph" w:styleId="BlockText">
    <w:name w:val="Block Text"/>
    <w:basedOn w:val="Normal"/>
    <w:next w:val="BodyText"/>
    <w:rsid w:val="00432E34"/>
    <w:pPr>
      <w:spacing w:before="360" w:after="360" w:line="760" w:lineRule="exact"/>
      <w:ind w:left="1440" w:right="1440"/>
    </w:pPr>
    <w:rPr>
      <w:rFonts w:ascii="Times" w:eastAsia="Times New Roman" w:hAnsi="Times" w:cs="Times New Roman"/>
      <w:color w:val="CC0000"/>
      <w:sz w:val="72"/>
      <w:szCs w:val="72"/>
      <w:lang w:val="en-US"/>
    </w:rPr>
  </w:style>
  <w:style w:type="character" w:styleId="Emphasis">
    <w:name w:val="Emphasis"/>
    <w:basedOn w:val="CommentReference"/>
    <w:qFormat/>
    <w:rsid w:val="00432E34"/>
    <w:rPr>
      <w:rFonts w:ascii="Arial" w:hAnsi="Arial"/>
      <w:i/>
      <w:iCs/>
      <w:sz w:val="40"/>
      <w:szCs w:val="18"/>
    </w:rPr>
  </w:style>
  <w:style w:type="paragraph" w:customStyle="1" w:styleId="Pictureref">
    <w:name w:val="Picture ref"/>
    <w:basedOn w:val="BodyText"/>
    <w:qFormat/>
    <w:rsid w:val="00E1137A"/>
    <w:pPr>
      <w:spacing w:line="240" w:lineRule="auto"/>
    </w:pPr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432E34"/>
    <w:rPr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E1137A"/>
    <w:rPr>
      <w:i/>
      <w:iCs/>
      <w:color w:val="C00000"/>
    </w:rPr>
  </w:style>
  <w:style w:type="paragraph" w:styleId="Caption">
    <w:name w:val="caption"/>
    <w:basedOn w:val="Normal"/>
    <w:next w:val="Normal"/>
    <w:uiPriority w:val="35"/>
    <w:unhideWhenUsed/>
    <w:qFormat/>
    <w:rsid w:val="001C3AB0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9B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9B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D3C58CE-C5E5-2F43-BDD9-D9E842B4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 Parratt</dc:creator>
  <cp:lastModifiedBy>Julier, Simon</cp:lastModifiedBy>
  <cp:revision>23</cp:revision>
  <dcterms:created xsi:type="dcterms:W3CDTF">2018-08-01T16:44:00Z</dcterms:created>
  <dcterms:modified xsi:type="dcterms:W3CDTF">2018-08-17T09:59:00Z</dcterms:modified>
</cp:coreProperties>
</file>